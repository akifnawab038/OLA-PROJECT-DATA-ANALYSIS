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666666"/>
          <w:sz w:val="36"/>
          <w:szCs w:val="36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38761d"/>
          <w:sz w:val="36"/>
          <w:szCs w:val="36"/>
          <w:u w:val="single"/>
          <w:rtl w:val="0"/>
        </w:rPr>
        <w:t xml:space="preserve">OLA</w:t>
      </w:r>
      <w:r w:rsidDel="00000000" w:rsidR="00000000" w:rsidRPr="00000000">
        <w:rPr>
          <w:b w:val="1"/>
          <w:color w:val="666666"/>
          <w:sz w:val="36"/>
          <w:szCs w:val="36"/>
          <w:u w:val="single"/>
          <w:rtl w:val="0"/>
        </w:rPr>
        <w:t xml:space="preserve"> </w:t>
      </w:r>
      <w:r w:rsidDel="00000000" w:rsidR="00000000" w:rsidRPr="00000000">
        <w:rPr>
          <w:b w:val="1"/>
          <w:color w:val="38761d"/>
          <w:sz w:val="36"/>
          <w:szCs w:val="36"/>
          <w:u w:val="single"/>
          <w:rtl w:val="0"/>
        </w:rPr>
        <w:t xml:space="preserve">PROJECT</w:t>
      </w:r>
      <w:r w:rsidDel="00000000" w:rsidR="00000000" w:rsidRPr="00000000">
        <w:rPr>
          <w:b w:val="1"/>
          <w:color w:val="666666"/>
          <w:sz w:val="36"/>
          <w:szCs w:val="36"/>
          <w:u w:val="single"/>
          <w:rtl w:val="0"/>
        </w:rPr>
        <w:t xml:space="preserve"> SQL QUIRES</w:t>
      </w:r>
    </w:p>
    <w:p w:rsidR="00000000" w:rsidDel="00000000" w:rsidP="00000000" w:rsidRDefault="00000000" w:rsidRPr="00000000" w14:paraId="00000002">
      <w:pPr>
        <w:jc w:val="left"/>
        <w:rPr>
          <w:b w:val="1"/>
          <w:color w:val="666666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1. Retrieve all successful bookings:</w:t>
      </w:r>
    </w:p>
    <w:p w:rsidR="00000000" w:rsidDel="00000000" w:rsidP="00000000" w:rsidRDefault="00000000" w:rsidRPr="00000000" w14:paraId="00000004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aa84f"/>
          <w:sz w:val="20"/>
          <w:szCs w:val="20"/>
          <w:rPrChange w:author="MD AKIF NAWAB" w:id="0" w:date="2025-07-31T20:19:53Z">
            <w:rPr>
              <w:color w:val="4a86e8"/>
              <w:sz w:val="20"/>
              <w:szCs w:val="20"/>
            </w:rPr>
          </w:rPrChange>
        </w:rPr>
      </w:pPr>
      <w:r w:rsidDel="00000000" w:rsidR="00000000" w:rsidRPr="00000000">
        <w:rPr>
          <w:color w:val="6aa84f"/>
          <w:sz w:val="20"/>
          <w:szCs w:val="20"/>
          <w:rtl w:val="0"/>
          <w:rPrChange w:author="MD AKIF NAWAB" w:id="0" w:date="2025-07-31T20:19:53Z">
            <w:rPr>
              <w:color w:val="4a86e8"/>
              <w:sz w:val="20"/>
              <w:szCs w:val="20"/>
            </w:rPr>
          </w:rPrChange>
        </w:rPr>
        <w:t xml:space="preserve">create view successful_booking as</w:t>
      </w:r>
    </w:p>
    <w:p w:rsidR="00000000" w:rsidDel="00000000" w:rsidP="00000000" w:rsidRDefault="00000000" w:rsidRPr="00000000" w14:paraId="00000006">
      <w:pPr>
        <w:rPr>
          <w:color w:val="6aa84f"/>
          <w:sz w:val="20"/>
          <w:szCs w:val="20"/>
          <w:rPrChange w:author="MD AKIF NAWAB" w:id="0" w:date="2025-07-31T20:19:53Z">
            <w:rPr>
              <w:color w:val="4a86e8"/>
              <w:sz w:val="20"/>
              <w:szCs w:val="20"/>
            </w:rPr>
          </w:rPrChange>
        </w:rPr>
      </w:pPr>
      <w:r w:rsidDel="00000000" w:rsidR="00000000" w:rsidRPr="00000000">
        <w:rPr>
          <w:color w:val="6aa84f"/>
          <w:sz w:val="20"/>
          <w:szCs w:val="20"/>
          <w:rtl w:val="0"/>
          <w:rPrChange w:author="MD AKIF NAWAB" w:id="0" w:date="2025-07-31T20:19:53Z">
            <w:rPr>
              <w:color w:val="4a86e8"/>
              <w:sz w:val="20"/>
              <w:szCs w:val="20"/>
            </w:rPr>
          </w:rPrChange>
        </w:rPr>
        <w:t xml:space="preserve"> select * from bookings </w:t>
      </w:r>
    </w:p>
    <w:p w:rsidR="00000000" w:rsidDel="00000000" w:rsidP="00000000" w:rsidRDefault="00000000" w:rsidRPr="00000000" w14:paraId="00000007">
      <w:pPr>
        <w:rPr>
          <w:color w:val="4a86e8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  <w:rPrChange w:author="MD AKIF NAWAB" w:id="0" w:date="2025-07-31T20:19:53Z">
            <w:rPr>
              <w:color w:val="4a86e8"/>
              <w:sz w:val="20"/>
              <w:szCs w:val="20"/>
            </w:rPr>
          </w:rPrChange>
        </w:rPr>
        <w:t xml:space="preserve"> where booking_status = 'Success'</w:t>
      </w:r>
      <w:r w:rsidDel="00000000" w:rsidR="00000000" w:rsidRPr="00000000">
        <w:rPr>
          <w:color w:val="4a86e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rPr>
          <w:color w:val="4a86e8"/>
          <w:sz w:val="20"/>
          <w:szCs w:val="20"/>
        </w:rPr>
      </w:pPr>
      <w:r w:rsidDel="00000000" w:rsidR="00000000" w:rsidRPr="00000000">
        <w:rPr>
          <w:color w:val="4a86e8"/>
          <w:sz w:val="20"/>
          <w:szCs w:val="20"/>
        </w:rPr>
        <w:drawing>
          <wp:inline distB="114300" distT="114300" distL="114300" distR="114300">
            <wp:extent cx="5731200" cy="1498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ns w:author="MD AKIF NAWAB" w:id="1" w:date="2025-07-31T20:10:26Z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2. Find the average ride distance for each vehicle type:</w:t>
      </w:r>
      <w:ins w:author="MD AKIF NAWAB" w:id="1" w:date="2025-07-31T20:10:2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C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ns w:author="MD AKIF NAWAB" w:id="2" w:date="2025-07-31T20:10:14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2" w:date="2025-07-31T20:10:14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" w:date="2025-07-31T20:10:14Z">
              <w:rPr>
                <w:color w:val="666666"/>
                <w:sz w:val="20"/>
                <w:szCs w:val="20"/>
              </w:rPr>
            </w:rPrChange>
          </w:rPr>
          <w:t xml:space="preserve"> create view ride_distance_for_each_vehicle as</w:t>
        </w:r>
      </w:ins>
    </w:p>
    <w:p w:rsidR="00000000" w:rsidDel="00000000" w:rsidP="00000000" w:rsidRDefault="00000000" w:rsidRPr="00000000" w14:paraId="0000000E">
      <w:pPr>
        <w:rPr>
          <w:ins w:author="MD AKIF NAWAB" w:id="2" w:date="2025-07-31T20:10:14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2" w:date="2025-07-31T20:10:14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" w:date="2025-07-31T20:10:14Z">
              <w:rPr>
                <w:color w:val="666666"/>
                <w:sz w:val="20"/>
                <w:szCs w:val="20"/>
              </w:rPr>
            </w:rPrChange>
          </w:rPr>
          <w:t xml:space="preserve"> select Vehicle_Type,avg(ride_distance) as avg_distance</w:t>
        </w:r>
      </w:ins>
    </w:p>
    <w:p w:rsidR="00000000" w:rsidDel="00000000" w:rsidP="00000000" w:rsidRDefault="00000000" w:rsidRPr="00000000" w14:paraId="0000000F">
      <w:pPr>
        <w:rPr>
          <w:ins w:author="MD AKIF NAWAB" w:id="2" w:date="2025-07-31T20:10:14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2" w:date="2025-07-31T20:10:14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" w:date="2025-07-31T20:10:14Z">
              <w:rPr>
                <w:color w:val="666666"/>
                <w:sz w:val="20"/>
                <w:szCs w:val="20"/>
              </w:rPr>
            </w:rPrChange>
          </w:rPr>
          <w:t xml:space="preserve"> from bookings</w:t>
        </w:r>
      </w:ins>
    </w:p>
    <w:p w:rsidR="00000000" w:rsidDel="00000000" w:rsidP="00000000" w:rsidRDefault="00000000" w:rsidRPr="00000000" w14:paraId="00000010">
      <w:pPr>
        <w:rPr>
          <w:ins w:author="MD AKIF NAWAB" w:id="2" w:date="2025-07-31T20:10:14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2" w:date="2025-07-31T20:10:14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" w:date="2025-07-31T20:10:14Z">
              <w:rPr>
                <w:color w:val="666666"/>
                <w:sz w:val="20"/>
                <w:szCs w:val="20"/>
              </w:rPr>
            </w:rPrChange>
          </w:rPr>
          <w:t xml:space="preserve"> group by Vehicle_Type;</w:t>
        </w:r>
      </w:ins>
    </w:p>
    <w:p w:rsidR="00000000" w:rsidDel="00000000" w:rsidP="00000000" w:rsidRDefault="00000000" w:rsidRPr="00000000" w14:paraId="00000011">
      <w:pPr>
        <w:rPr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2" w:date="2025-07-31T20:10:14Z">
        <w:r w:rsidDel="00000000" w:rsidR="00000000" w:rsidRPr="00000000">
          <w:rPr>
            <w:color w:val="666666"/>
            <w:sz w:val="20"/>
            <w:szCs w:val="20"/>
            <w:rPrChange w:author="MD AKIF NAWAB" w:id="3" w:date="2025-07-31T20:10:14Z">
              <w:rPr>
                <w:color w:val="666666"/>
                <w:sz w:val="20"/>
                <w:szCs w:val="20"/>
              </w:rPr>
            </w:rPrChange>
          </w:rPr>
          <w:drawing>
            <wp:inline distB="114300" distT="114300" distL="114300" distR="114300">
              <wp:extent cx="1762125" cy="1444811"/>
              <wp:effectExtent b="0" l="0" r="0" t="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2125" cy="1444811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ns w:author="MD AKIF NAWAB" w:id="4" w:date="2025-07-31T20:14:18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4" w:date="2025-07-31T20:14:1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rPr>
          <w:ins w:author="MD AKIF NAWAB" w:id="4" w:date="2025-07-31T20:14:18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4" w:date="2025-07-31T20:14:1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rPr>
          <w:ins w:author="MD AKIF NAWAB" w:id="4" w:date="2025-07-31T20:14:18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ins w:author="MD AKIF NAWAB" w:id="4" w:date="2025-07-31T20:14:1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7">
      <w:pPr>
        <w:rPr>
          <w:ins w:author="MD AKIF NAWAB" w:id="5" w:date="2025-07-31T20:14:30Z"/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r w:rsidDel="00000000" w:rsidR="00000000" w:rsidRPr="00000000">
        <w:rPr>
          <w:color w:val="666666"/>
          <w:sz w:val="20"/>
          <w:szCs w:val="20"/>
          <w:rtl w:val="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  <w:t xml:space="preserve">3. Get the total number of cancelled rides by customers:</w:t>
      </w:r>
      <w:ins w:author="MD AKIF NAWAB" w:id="5" w:date="2025-07-31T20:14:3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rPr>
          <w:color w:val="666666"/>
          <w:sz w:val="20"/>
          <w:szCs w:val="20"/>
          <w:rPrChange w:author="MD AKIF NAWAB" w:id="3" w:date="2025-07-31T20:10:14Z">
            <w:rPr>
              <w:color w:val="666666"/>
              <w:sz w:val="20"/>
              <w:szCs w:val="20"/>
            </w:rPr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ns w:author="MD AKIF NAWAB" w:id="6" w:date="2025-07-31T20:11:31Z"/>
          <w:color w:val="666666"/>
          <w:sz w:val="20"/>
          <w:szCs w:val="20"/>
          <w:rPrChange w:author="MD AKIF NAWAB" w:id="7" w:date="2025-07-31T20:11:31Z">
            <w:rPr>
              <w:color w:val="666666"/>
              <w:sz w:val="20"/>
              <w:szCs w:val="20"/>
            </w:rPr>
          </w:rPrChange>
        </w:rPr>
      </w:pPr>
      <w:ins w:author="MD AKIF NAWAB" w:id="6" w:date="2025-07-31T20:11:31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7" w:date="2025-07-31T20:11:31Z">
              <w:rPr>
                <w:color w:val="666666"/>
                <w:sz w:val="20"/>
                <w:szCs w:val="20"/>
              </w:rPr>
            </w:rPrChange>
          </w:rPr>
          <w:t xml:space="preserve">create view cancelled_rides_by_customers as</w:t>
        </w:r>
      </w:ins>
    </w:p>
    <w:p w:rsidR="00000000" w:rsidDel="00000000" w:rsidP="00000000" w:rsidRDefault="00000000" w:rsidRPr="00000000" w14:paraId="0000001A">
      <w:pPr>
        <w:rPr>
          <w:ins w:author="MD AKIF NAWAB" w:id="6" w:date="2025-07-31T20:11:31Z"/>
          <w:color w:val="666666"/>
          <w:sz w:val="20"/>
          <w:szCs w:val="20"/>
          <w:rPrChange w:author="MD AKIF NAWAB" w:id="7" w:date="2025-07-31T20:11:31Z">
            <w:rPr>
              <w:color w:val="666666"/>
              <w:sz w:val="20"/>
              <w:szCs w:val="20"/>
            </w:rPr>
          </w:rPrChange>
        </w:rPr>
      </w:pPr>
      <w:ins w:author="MD AKIF NAWAB" w:id="6" w:date="2025-07-31T20:11:31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7" w:date="2025-07-31T20:11:31Z">
              <w:rPr>
                <w:color w:val="666666"/>
                <w:sz w:val="20"/>
                <w:szCs w:val="20"/>
              </w:rPr>
            </w:rPrChange>
          </w:rPr>
          <w:t xml:space="preserve">select count(*) from bookings </w:t>
        </w:r>
      </w:ins>
    </w:p>
    <w:p w:rsidR="00000000" w:rsidDel="00000000" w:rsidP="00000000" w:rsidRDefault="00000000" w:rsidRPr="00000000" w14:paraId="0000001B">
      <w:pPr>
        <w:rPr>
          <w:ins w:author="MD AKIF NAWAB" w:id="6" w:date="2025-07-31T20:11:31Z"/>
          <w:color w:val="666666"/>
          <w:sz w:val="20"/>
          <w:szCs w:val="20"/>
          <w:rPrChange w:author="MD AKIF NAWAB" w:id="7" w:date="2025-07-31T20:11:31Z">
            <w:rPr>
              <w:color w:val="666666"/>
              <w:sz w:val="20"/>
              <w:szCs w:val="20"/>
            </w:rPr>
          </w:rPrChange>
        </w:rPr>
      </w:pPr>
      <w:ins w:author="MD AKIF NAWAB" w:id="6" w:date="2025-07-31T20:11:31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7" w:date="2025-07-31T20:11:31Z">
              <w:rPr>
                <w:color w:val="666666"/>
                <w:sz w:val="20"/>
                <w:szCs w:val="20"/>
              </w:rPr>
            </w:rPrChange>
          </w:rPr>
          <w:t xml:space="preserve">where Booking_Status = 'Canceled by Customer';</w:t>
        </w:r>
      </w:ins>
    </w:p>
    <w:p w:rsidR="00000000" w:rsidDel="00000000" w:rsidP="00000000" w:rsidRDefault="00000000" w:rsidRPr="00000000" w14:paraId="0000001C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66666"/>
          <w:sz w:val="20"/>
          <w:szCs w:val="20"/>
        </w:rPr>
      </w:pPr>
      <w:ins w:author="MD AKIF NAWAB" w:id="8" w:date="2025-07-31T20:12:31Z">
        <w:r w:rsidDel="00000000" w:rsidR="00000000" w:rsidRPr="00000000">
          <w:rPr>
            <w:color w:val="666666"/>
            <w:sz w:val="20"/>
            <w:szCs w:val="20"/>
          </w:rPr>
          <w:drawing>
            <wp:inline distB="114300" distT="114300" distL="114300" distR="114300">
              <wp:extent cx="947738" cy="800100"/>
              <wp:effectExtent b="0" l="0" r="0" t="0"/>
              <wp:docPr id="3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47738" cy="800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ns w:author="MD AKIF NAWAB" w:id="9" w:date="2025-07-31T20:14:00Z"/>
          <w:color w:val="666666"/>
          <w:sz w:val="20"/>
          <w:szCs w:val="20"/>
        </w:rPr>
      </w:pPr>
      <w:ins w:author="MD AKIF NAWAB" w:id="9" w:date="2025-07-31T20:14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F">
      <w:pPr>
        <w:rPr>
          <w:ins w:author="MD AKIF NAWAB" w:id="9" w:date="2025-07-31T20:14:00Z"/>
          <w:color w:val="666666"/>
          <w:sz w:val="20"/>
          <w:szCs w:val="20"/>
        </w:rPr>
      </w:pPr>
      <w:ins w:author="MD AKIF NAWAB" w:id="9" w:date="2025-07-31T20:14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rPr>
          <w:ins w:author="MD AKIF NAWAB" w:id="9" w:date="2025-07-31T20:14:00Z"/>
          <w:color w:val="666666"/>
          <w:sz w:val="20"/>
          <w:szCs w:val="20"/>
        </w:rPr>
      </w:pPr>
      <w:ins w:author="MD AKIF NAWAB" w:id="9" w:date="2025-07-31T20:14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rPr>
          <w:ins w:author="MD AKIF NAWAB" w:id="9" w:date="2025-07-31T20:14:00Z"/>
          <w:color w:val="666666"/>
          <w:sz w:val="20"/>
          <w:szCs w:val="20"/>
        </w:rPr>
      </w:pPr>
      <w:ins w:author="MD AKIF NAWAB" w:id="9" w:date="2025-07-31T20:14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rPr>
          <w:ins w:author="MD AKIF NAWAB" w:id="10" w:date="2025-07-31T20:14:25Z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4. List the top 5 customers who booked the highest number of rides</w:t>
      </w:r>
      <w:ins w:author="MD AKIF NAWAB" w:id="10" w:date="2025-07-31T20:14:2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ns w:author="MD AKIF NAWAB" w:id="11" w:date="2025-07-31T20:12:57Z"/>
          <w:color w:val="666666"/>
          <w:sz w:val="20"/>
          <w:szCs w:val="20"/>
          <w:rPrChange w:author="MD AKIF NAWAB" w:id="12" w:date="2025-07-31T20:12:57Z">
            <w:rPr>
              <w:color w:val="666666"/>
              <w:sz w:val="20"/>
              <w:szCs w:val="20"/>
            </w:rPr>
          </w:rPrChange>
        </w:rPr>
      </w:pPr>
      <w:ins w:author="MD AKIF NAWAB" w:id="11" w:date="2025-07-31T20:12:57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2" w:date="2025-07-31T20:12:57Z">
              <w:rPr>
                <w:color w:val="666666"/>
                <w:sz w:val="20"/>
                <w:szCs w:val="20"/>
              </w:rPr>
            </w:rPrChange>
          </w:rPr>
          <w:t xml:space="preserve">create view top_5_customers as</w:t>
        </w:r>
      </w:ins>
    </w:p>
    <w:p w:rsidR="00000000" w:rsidDel="00000000" w:rsidP="00000000" w:rsidRDefault="00000000" w:rsidRPr="00000000" w14:paraId="00000025">
      <w:pPr>
        <w:rPr>
          <w:ins w:author="MD AKIF NAWAB" w:id="11" w:date="2025-07-31T20:12:57Z"/>
          <w:color w:val="666666"/>
          <w:sz w:val="20"/>
          <w:szCs w:val="20"/>
          <w:rPrChange w:author="MD AKIF NAWAB" w:id="12" w:date="2025-07-31T20:12:57Z">
            <w:rPr>
              <w:color w:val="666666"/>
              <w:sz w:val="20"/>
              <w:szCs w:val="20"/>
            </w:rPr>
          </w:rPrChange>
        </w:rPr>
      </w:pPr>
      <w:ins w:author="MD AKIF NAWAB" w:id="11" w:date="2025-07-31T20:12:57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2" w:date="2025-07-31T20:12:57Z">
              <w:rPr>
                <w:color w:val="666666"/>
                <w:sz w:val="20"/>
                <w:szCs w:val="20"/>
              </w:rPr>
            </w:rPrChange>
          </w:rPr>
          <w:t xml:space="preserve">select Customer_ID, count(Booking_ID) as total_rides</w:t>
        </w:r>
      </w:ins>
    </w:p>
    <w:p w:rsidR="00000000" w:rsidDel="00000000" w:rsidP="00000000" w:rsidRDefault="00000000" w:rsidRPr="00000000" w14:paraId="00000026">
      <w:pPr>
        <w:rPr>
          <w:ins w:author="MD AKIF NAWAB" w:id="11" w:date="2025-07-31T20:12:57Z"/>
          <w:color w:val="666666"/>
          <w:sz w:val="20"/>
          <w:szCs w:val="20"/>
          <w:rPrChange w:author="MD AKIF NAWAB" w:id="12" w:date="2025-07-31T20:12:57Z">
            <w:rPr>
              <w:color w:val="666666"/>
              <w:sz w:val="20"/>
              <w:szCs w:val="20"/>
            </w:rPr>
          </w:rPrChange>
        </w:rPr>
      </w:pPr>
      <w:ins w:author="MD AKIF NAWAB" w:id="11" w:date="2025-07-31T20:12:57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2" w:date="2025-07-31T20:12:57Z">
              <w:rPr>
                <w:color w:val="666666"/>
                <w:sz w:val="20"/>
                <w:szCs w:val="20"/>
              </w:rPr>
            </w:rPrChange>
          </w:rPr>
          <w:t xml:space="preserve">from bookings</w:t>
        </w:r>
      </w:ins>
    </w:p>
    <w:p w:rsidR="00000000" w:rsidDel="00000000" w:rsidP="00000000" w:rsidRDefault="00000000" w:rsidRPr="00000000" w14:paraId="00000027">
      <w:pPr>
        <w:rPr>
          <w:ins w:author="MD AKIF NAWAB" w:id="11" w:date="2025-07-31T20:12:57Z"/>
          <w:color w:val="666666"/>
          <w:sz w:val="20"/>
          <w:szCs w:val="20"/>
          <w:rPrChange w:author="MD AKIF NAWAB" w:id="12" w:date="2025-07-31T20:12:57Z">
            <w:rPr>
              <w:color w:val="666666"/>
              <w:sz w:val="20"/>
              <w:szCs w:val="20"/>
            </w:rPr>
          </w:rPrChange>
        </w:rPr>
      </w:pPr>
      <w:ins w:author="MD AKIF NAWAB" w:id="11" w:date="2025-07-31T20:12:57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2" w:date="2025-07-31T20:12:57Z">
              <w:rPr>
                <w:color w:val="666666"/>
                <w:sz w:val="20"/>
                <w:szCs w:val="20"/>
              </w:rPr>
            </w:rPrChange>
          </w:rPr>
          <w:t xml:space="preserve">group by Customer_ID</w:t>
        </w:r>
      </w:ins>
    </w:p>
    <w:p w:rsidR="00000000" w:rsidDel="00000000" w:rsidP="00000000" w:rsidRDefault="00000000" w:rsidRPr="00000000" w14:paraId="00000028">
      <w:pPr>
        <w:rPr>
          <w:ins w:author="MD AKIF NAWAB" w:id="11" w:date="2025-07-31T20:12:57Z"/>
          <w:color w:val="666666"/>
          <w:sz w:val="20"/>
          <w:szCs w:val="20"/>
          <w:rPrChange w:author="MD AKIF NAWAB" w:id="12" w:date="2025-07-31T20:12:57Z">
            <w:rPr>
              <w:color w:val="666666"/>
              <w:sz w:val="20"/>
              <w:szCs w:val="20"/>
            </w:rPr>
          </w:rPrChange>
        </w:rPr>
      </w:pPr>
      <w:ins w:author="MD AKIF NAWAB" w:id="11" w:date="2025-07-31T20:12:57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2" w:date="2025-07-31T20:12:57Z">
              <w:rPr>
                <w:color w:val="666666"/>
                <w:sz w:val="20"/>
                <w:szCs w:val="20"/>
              </w:rPr>
            </w:rPrChange>
          </w:rPr>
          <w:t xml:space="preserve">order by  total_rides desc</w:t>
        </w:r>
      </w:ins>
    </w:p>
    <w:p w:rsidR="00000000" w:rsidDel="00000000" w:rsidP="00000000" w:rsidRDefault="00000000" w:rsidRPr="00000000" w14:paraId="00000029">
      <w:pPr>
        <w:rPr>
          <w:ins w:author="MD AKIF NAWAB" w:id="11" w:date="2025-07-31T20:12:57Z"/>
          <w:color w:val="666666"/>
          <w:sz w:val="20"/>
          <w:szCs w:val="20"/>
          <w:rPrChange w:author="MD AKIF NAWAB" w:id="12" w:date="2025-07-31T20:12:57Z">
            <w:rPr>
              <w:color w:val="666666"/>
              <w:sz w:val="20"/>
              <w:szCs w:val="20"/>
            </w:rPr>
          </w:rPrChange>
        </w:rPr>
      </w:pPr>
      <w:ins w:author="MD AKIF NAWAB" w:id="11" w:date="2025-07-31T20:12:57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2" w:date="2025-07-31T20:12:57Z">
              <w:rPr>
                <w:color w:val="666666"/>
                <w:sz w:val="20"/>
                <w:szCs w:val="20"/>
              </w:rPr>
            </w:rPrChange>
          </w:rPr>
          <w:t xml:space="preserve">limit 5;</w:t>
        </w:r>
      </w:ins>
    </w:p>
    <w:p w:rsidR="00000000" w:rsidDel="00000000" w:rsidP="00000000" w:rsidRDefault="00000000" w:rsidRPr="00000000" w14:paraId="0000002A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666666"/>
          <w:sz w:val="20"/>
          <w:szCs w:val="20"/>
        </w:rPr>
      </w:pPr>
      <w:ins w:author="MD AKIF NAWAB" w:id="13" w:date="2025-07-31T20:13:37Z">
        <w:r w:rsidDel="00000000" w:rsidR="00000000" w:rsidRPr="00000000">
          <w:rPr>
            <w:color w:val="666666"/>
            <w:sz w:val="20"/>
            <w:szCs w:val="20"/>
          </w:rPr>
          <w:drawing>
            <wp:inline distB="114300" distT="114300" distL="114300" distR="114300">
              <wp:extent cx="1300163" cy="1000125"/>
              <wp:effectExtent b="0" l="0" r="0" t="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0163" cy="10001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ns w:author="MD AKIF NAWAB" w:id="14" w:date="2025-07-31T20:13:55Z"/>
          <w:color w:val="666666"/>
          <w:sz w:val="20"/>
          <w:szCs w:val="20"/>
        </w:rPr>
      </w:pPr>
      <w:ins w:author="MD AKIF NAWAB" w:id="14" w:date="2025-07-31T20:13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D">
      <w:pPr>
        <w:rPr>
          <w:ins w:author="MD AKIF NAWAB" w:id="15" w:date="2025-07-31T20:14:50Z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5. Get the number of rides cancelled by drivers due to personal and car-related issues:</w:t>
      </w:r>
      <w:ins w:author="MD AKIF NAWAB" w:id="15" w:date="2025-07-31T20:14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ns w:author="MD AKIF NAWAB" w:id="16" w:date="2025-07-31T20:14:46Z"/>
          <w:color w:val="666666"/>
          <w:sz w:val="20"/>
          <w:szCs w:val="20"/>
          <w:rPrChange w:author="MD AKIF NAWAB" w:id="17" w:date="2025-07-31T20:14:46Z">
            <w:rPr>
              <w:color w:val="666666"/>
              <w:sz w:val="20"/>
              <w:szCs w:val="20"/>
            </w:rPr>
          </w:rPrChange>
        </w:rPr>
      </w:pPr>
      <w:ins w:author="MD AKIF NAWAB" w:id="16" w:date="2025-07-31T20:14:46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7" w:date="2025-07-31T20:14:46Z">
              <w:rPr>
                <w:color w:val="666666"/>
                <w:sz w:val="20"/>
                <w:szCs w:val="20"/>
              </w:rPr>
            </w:rPrChange>
          </w:rPr>
          <w:t xml:space="preserve">create view cancelled_by_drivers_PC_ISSUES as</w:t>
        </w:r>
      </w:ins>
    </w:p>
    <w:p w:rsidR="00000000" w:rsidDel="00000000" w:rsidP="00000000" w:rsidRDefault="00000000" w:rsidRPr="00000000" w14:paraId="00000030">
      <w:pPr>
        <w:rPr>
          <w:ins w:author="MD AKIF NAWAB" w:id="16" w:date="2025-07-31T20:14:46Z"/>
          <w:color w:val="666666"/>
          <w:sz w:val="20"/>
          <w:szCs w:val="20"/>
          <w:rPrChange w:author="MD AKIF NAWAB" w:id="17" w:date="2025-07-31T20:14:46Z">
            <w:rPr>
              <w:color w:val="666666"/>
              <w:sz w:val="20"/>
              <w:szCs w:val="20"/>
            </w:rPr>
          </w:rPrChange>
        </w:rPr>
      </w:pPr>
      <w:ins w:author="MD AKIF NAWAB" w:id="16" w:date="2025-07-31T20:14:46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7" w:date="2025-07-31T20:14:46Z">
              <w:rPr>
                <w:color w:val="666666"/>
                <w:sz w:val="20"/>
                <w:szCs w:val="20"/>
              </w:rPr>
            </w:rPrChange>
          </w:rPr>
          <w:t xml:space="preserve">select count(*) from bookings</w:t>
        </w:r>
      </w:ins>
    </w:p>
    <w:p w:rsidR="00000000" w:rsidDel="00000000" w:rsidP="00000000" w:rsidRDefault="00000000" w:rsidRPr="00000000" w14:paraId="00000031">
      <w:pPr>
        <w:rPr>
          <w:ins w:author="MD AKIF NAWAB" w:id="16" w:date="2025-07-31T20:14:46Z"/>
          <w:color w:val="666666"/>
          <w:sz w:val="20"/>
          <w:szCs w:val="20"/>
          <w:rPrChange w:author="MD AKIF NAWAB" w:id="17" w:date="2025-07-31T20:14:46Z">
            <w:rPr>
              <w:color w:val="666666"/>
              <w:sz w:val="20"/>
              <w:szCs w:val="20"/>
            </w:rPr>
          </w:rPrChange>
        </w:rPr>
      </w:pPr>
      <w:ins w:author="MD AKIF NAWAB" w:id="16" w:date="2025-07-31T20:14:46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17" w:date="2025-07-31T20:14:46Z">
              <w:rPr>
                <w:color w:val="666666"/>
                <w:sz w:val="20"/>
                <w:szCs w:val="20"/>
              </w:rPr>
            </w:rPrChange>
          </w:rPr>
          <w:t xml:space="preserve">where Canceled_Rides_by_Driver = 'Personal &amp; Car related issue';</w:t>
        </w:r>
      </w:ins>
    </w:p>
    <w:p w:rsidR="00000000" w:rsidDel="00000000" w:rsidP="00000000" w:rsidRDefault="00000000" w:rsidRPr="00000000" w14:paraId="00000032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ns w:author="MD AKIF NAWAB" w:id="18" w:date="2025-07-31T20:15:00Z"/>
          <w:color w:val="666666"/>
          <w:sz w:val="20"/>
          <w:szCs w:val="20"/>
        </w:rPr>
      </w:pPr>
      <w:ins w:author="MD AKIF NAWAB" w:id="18" w:date="2025-07-31T20:15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4">
      <w:pPr>
        <w:rPr>
          <w:color w:val="666666"/>
          <w:sz w:val="20"/>
          <w:szCs w:val="20"/>
          <w:rPrChange w:author="MD AKIF NAWAB" w:id="19" w:date="2025-07-31T20:15:00Z">
            <w:rPr>
              <w:color w:val="666666"/>
              <w:sz w:val="20"/>
              <w:szCs w:val="20"/>
            </w:rPr>
          </w:rPrChange>
        </w:rPr>
      </w:pPr>
      <w:ins w:author="MD AKIF NAWAB" w:id="18" w:date="2025-07-31T20:15:00Z">
        <w:r w:rsidDel="00000000" w:rsidR="00000000" w:rsidRPr="00000000">
          <w:rPr>
            <w:color w:val="666666"/>
            <w:sz w:val="20"/>
            <w:szCs w:val="20"/>
          </w:rPr>
          <w:drawing>
            <wp:inline distB="114300" distT="114300" distL="114300" distR="114300">
              <wp:extent cx="809625" cy="569004"/>
              <wp:effectExtent b="0" l="0" r="0" t="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9625" cy="569004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ns w:author="MD AKIF NAWAB" w:id="20" w:date="2025-07-31T20:15:41Z"/>
          <w:color w:val="666666"/>
          <w:sz w:val="20"/>
          <w:szCs w:val="20"/>
          <w:rPrChange w:author="MD AKIF NAWAB" w:id="19" w:date="2025-07-31T20:15:00Z">
            <w:rPr>
              <w:color w:val="666666"/>
              <w:sz w:val="20"/>
              <w:szCs w:val="20"/>
            </w:rPr>
          </w:rPrChange>
        </w:rPr>
      </w:pPr>
      <w:ins w:author="MD AKIF NAWAB" w:id="20" w:date="2025-07-31T20:15:4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6">
      <w:pPr>
        <w:rPr>
          <w:ins w:author="MD AKIF NAWAB" w:id="20" w:date="2025-07-31T20:15:41Z"/>
          <w:color w:val="666666"/>
          <w:sz w:val="20"/>
          <w:szCs w:val="20"/>
          <w:rPrChange w:author="MD AKIF NAWAB" w:id="19" w:date="2025-07-31T20:15:00Z">
            <w:rPr>
              <w:color w:val="666666"/>
              <w:sz w:val="20"/>
              <w:szCs w:val="20"/>
            </w:rPr>
          </w:rPrChange>
        </w:rPr>
      </w:pPr>
      <w:ins w:author="MD AKIF NAWAB" w:id="20" w:date="2025-07-31T20:15:4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7">
      <w:pPr>
        <w:rPr>
          <w:ins w:author="MD AKIF NAWAB" w:id="21" w:date="2025-07-31T20:16:23Z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6. Find the maximum and minimum driver ratings for Prime Sedan bookings:</w:t>
      </w:r>
      <w:ins w:author="MD AKIF NAWAB" w:id="21" w:date="2025-07-31T20:16:2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8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ns w:author="MD AKIF NAWAB" w:id="22" w:date="2025-07-31T20:16:19Z"/>
          <w:color w:val="666666"/>
          <w:sz w:val="20"/>
          <w:szCs w:val="20"/>
        </w:rPr>
      </w:pPr>
      <w:ins w:author="MD AKIF NAWAB" w:id="22" w:date="2025-07-31T20:16:1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3A">
      <w:pPr>
        <w:rPr>
          <w:ins w:author="MD AKIF NAWAB" w:id="22" w:date="2025-07-31T20:16:19Z"/>
          <w:color w:val="666666"/>
          <w:sz w:val="20"/>
          <w:szCs w:val="20"/>
          <w:rPrChange w:author="MD AKIF NAWAB" w:id="23" w:date="2025-07-31T20:16:19Z">
            <w:rPr>
              <w:color w:val="666666"/>
              <w:sz w:val="20"/>
              <w:szCs w:val="20"/>
            </w:rPr>
          </w:rPrChange>
        </w:rPr>
      </w:pPr>
      <w:ins w:author="MD AKIF NAWAB" w:id="22" w:date="2025-07-31T20:16:19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3" w:date="2025-07-31T20:16:19Z">
              <w:rPr>
                <w:color w:val="666666"/>
                <w:sz w:val="20"/>
                <w:szCs w:val="20"/>
              </w:rPr>
            </w:rPrChange>
          </w:rPr>
          <w:t xml:space="preserve">create view driver_rating_for_prime_sedan as</w:t>
        </w:r>
      </w:ins>
    </w:p>
    <w:p w:rsidR="00000000" w:rsidDel="00000000" w:rsidP="00000000" w:rsidRDefault="00000000" w:rsidRPr="00000000" w14:paraId="0000003B">
      <w:pPr>
        <w:rPr>
          <w:ins w:author="MD AKIF NAWAB" w:id="22" w:date="2025-07-31T20:16:19Z"/>
          <w:color w:val="666666"/>
          <w:sz w:val="20"/>
          <w:szCs w:val="20"/>
          <w:rPrChange w:author="MD AKIF NAWAB" w:id="23" w:date="2025-07-31T20:16:19Z">
            <w:rPr>
              <w:color w:val="666666"/>
              <w:sz w:val="20"/>
              <w:szCs w:val="20"/>
            </w:rPr>
          </w:rPrChange>
        </w:rPr>
      </w:pPr>
      <w:ins w:author="MD AKIF NAWAB" w:id="22" w:date="2025-07-31T20:16:19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3" w:date="2025-07-31T20:16:19Z">
              <w:rPr>
                <w:color w:val="666666"/>
                <w:sz w:val="20"/>
                <w:szCs w:val="20"/>
              </w:rPr>
            </w:rPrChange>
          </w:rPr>
          <w:t xml:space="preserve">select Vehicle_Type, max(Driver_Ratings) as max_rating, min(Driver_Ratings) as min_ratings</w:t>
        </w:r>
      </w:ins>
    </w:p>
    <w:p w:rsidR="00000000" w:rsidDel="00000000" w:rsidP="00000000" w:rsidRDefault="00000000" w:rsidRPr="00000000" w14:paraId="0000003C">
      <w:pPr>
        <w:rPr>
          <w:ins w:author="MD AKIF NAWAB" w:id="22" w:date="2025-07-31T20:16:19Z"/>
          <w:color w:val="666666"/>
          <w:sz w:val="20"/>
          <w:szCs w:val="20"/>
          <w:rPrChange w:author="MD AKIF NAWAB" w:id="23" w:date="2025-07-31T20:16:19Z">
            <w:rPr>
              <w:color w:val="666666"/>
              <w:sz w:val="20"/>
              <w:szCs w:val="20"/>
            </w:rPr>
          </w:rPrChange>
        </w:rPr>
      </w:pPr>
      <w:ins w:author="MD AKIF NAWAB" w:id="22" w:date="2025-07-31T20:16:19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3" w:date="2025-07-31T20:16:19Z">
              <w:rPr>
                <w:color w:val="666666"/>
                <w:sz w:val="20"/>
                <w:szCs w:val="20"/>
              </w:rPr>
            </w:rPrChange>
          </w:rPr>
          <w:t xml:space="preserve"> from bookings</w:t>
        </w:r>
      </w:ins>
    </w:p>
    <w:p w:rsidR="00000000" w:rsidDel="00000000" w:rsidP="00000000" w:rsidRDefault="00000000" w:rsidRPr="00000000" w14:paraId="0000003D">
      <w:pPr>
        <w:rPr>
          <w:ins w:author="MD AKIF NAWAB" w:id="22" w:date="2025-07-31T20:16:19Z"/>
          <w:color w:val="666666"/>
          <w:sz w:val="20"/>
          <w:szCs w:val="20"/>
          <w:rPrChange w:author="MD AKIF NAWAB" w:id="23" w:date="2025-07-31T20:16:19Z">
            <w:rPr>
              <w:color w:val="666666"/>
              <w:sz w:val="20"/>
              <w:szCs w:val="20"/>
            </w:rPr>
          </w:rPrChange>
        </w:rPr>
      </w:pPr>
      <w:ins w:author="MD AKIF NAWAB" w:id="22" w:date="2025-07-31T20:16:19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3" w:date="2025-07-31T20:16:19Z">
              <w:rPr>
                <w:color w:val="666666"/>
                <w:sz w:val="20"/>
                <w:szCs w:val="20"/>
              </w:rPr>
            </w:rPrChange>
          </w:rPr>
          <w:t xml:space="preserve">where Vehicle_Type = 'Prime Sedan';</w:t>
        </w:r>
      </w:ins>
    </w:p>
    <w:p w:rsidR="00000000" w:rsidDel="00000000" w:rsidP="00000000" w:rsidRDefault="00000000" w:rsidRPr="00000000" w14:paraId="0000003E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666666"/>
          <w:sz w:val="20"/>
          <w:szCs w:val="20"/>
        </w:rPr>
      </w:pPr>
      <w:ins w:author="MD AKIF NAWAB" w:id="24" w:date="2025-07-31T20:16:04Z">
        <w:r w:rsidDel="00000000" w:rsidR="00000000" w:rsidRPr="00000000">
          <w:rPr>
            <w:color w:val="666666"/>
            <w:sz w:val="20"/>
            <w:szCs w:val="20"/>
          </w:rPr>
          <w:drawing>
            <wp:inline distB="114300" distT="114300" distL="114300" distR="114300">
              <wp:extent cx="2952750" cy="640978"/>
              <wp:effectExtent b="0" l="0" r="0" t="0"/>
              <wp:docPr id="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52750" cy="640978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ns w:author="MD AKIF NAWAB" w:id="25" w:date="2025-07-31T20:16:30Z"/>
          <w:color w:val="666666"/>
          <w:sz w:val="20"/>
          <w:szCs w:val="20"/>
        </w:rPr>
      </w:pPr>
      <w:ins w:author="MD AKIF NAWAB" w:id="25" w:date="2025-07-31T20:16:3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1">
      <w:pPr>
        <w:rPr>
          <w:ins w:author="MD AKIF NAWAB" w:id="25" w:date="2025-07-31T20:16:30Z"/>
          <w:color w:val="666666"/>
          <w:sz w:val="20"/>
          <w:szCs w:val="20"/>
        </w:rPr>
      </w:pPr>
      <w:ins w:author="MD AKIF NAWAB" w:id="25" w:date="2025-07-31T20:16:3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2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7. Retrieve all rides where payment was made using UPI:</w:t>
      </w:r>
    </w:p>
    <w:p w:rsidR="00000000" w:rsidDel="00000000" w:rsidP="00000000" w:rsidRDefault="00000000" w:rsidRPr="00000000" w14:paraId="00000043">
      <w:pPr>
        <w:rPr>
          <w:ins w:author="MD AKIF NAWAB" w:id="26" w:date="2025-07-31T20:16:48Z"/>
          <w:color w:val="666666"/>
          <w:sz w:val="20"/>
          <w:szCs w:val="20"/>
        </w:rPr>
      </w:pPr>
      <w:ins w:author="MD AKIF NAWAB" w:id="26" w:date="2025-07-31T20:16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4">
      <w:pPr>
        <w:rPr>
          <w:ins w:author="MD AKIF NAWAB" w:id="26" w:date="2025-07-31T20:16:48Z"/>
          <w:color w:val="666666"/>
          <w:sz w:val="20"/>
          <w:szCs w:val="20"/>
          <w:rPrChange w:author="MD AKIF NAWAB" w:id="27" w:date="2025-07-31T20:16:48Z">
            <w:rPr>
              <w:color w:val="666666"/>
              <w:sz w:val="20"/>
              <w:szCs w:val="20"/>
            </w:rPr>
          </w:rPrChange>
        </w:rPr>
      </w:pPr>
      <w:ins w:author="MD AKIF NAWAB" w:id="26" w:date="2025-07-31T20:16:48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7" w:date="2025-07-31T20:16:48Z">
              <w:rPr>
                <w:color w:val="666666"/>
                <w:sz w:val="20"/>
                <w:szCs w:val="20"/>
              </w:rPr>
            </w:rPrChange>
          </w:rPr>
          <w:t xml:space="preserve"> create view upi as</w:t>
        </w:r>
      </w:ins>
    </w:p>
    <w:p w:rsidR="00000000" w:rsidDel="00000000" w:rsidP="00000000" w:rsidRDefault="00000000" w:rsidRPr="00000000" w14:paraId="00000045">
      <w:pPr>
        <w:rPr>
          <w:ins w:author="MD AKIF NAWAB" w:id="26" w:date="2025-07-31T20:16:48Z"/>
          <w:color w:val="666666"/>
          <w:sz w:val="20"/>
          <w:szCs w:val="20"/>
          <w:rPrChange w:author="MD AKIF NAWAB" w:id="27" w:date="2025-07-31T20:16:48Z">
            <w:rPr>
              <w:color w:val="666666"/>
              <w:sz w:val="20"/>
              <w:szCs w:val="20"/>
            </w:rPr>
          </w:rPrChange>
        </w:rPr>
      </w:pPr>
      <w:ins w:author="MD AKIF NAWAB" w:id="26" w:date="2025-07-31T20:16:48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7" w:date="2025-07-31T20:16:48Z">
              <w:rPr>
                <w:color w:val="666666"/>
                <w:sz w:val="20"/>
                <w:szCs w:val="20"/>
              </w:rPr>
            </w:rPrChange>
          </w:rPr>
          <w:t xml:space="preserve"> select * from bookings</w:t>
        </w:r>
      </w:ins>
    </w:p>
    <w:p w:rsidR="00000000" w:rsidDel="00000000" w:rsidP="00000000" w:rsidRDefault="00000000" w:rsidRPr="00000000" w14:paraId="00000046">
      <w:pPr>
        <w:rPr>
          <w:ins w:author="MD AKIF NAWAB" w:id="26" w:date="2025-07-31T20:16:48Z"/>
          <w:color w:val="666666"/>
          <w:sz w:val="20"/>
          <w:szCs w:val="20"/>
          <w:rPrChange w:author="MD AKIF NAWAB" w:id="27" w:date="2025-07-31T20:16:48Z">
            <w:rPr>
              <w:color w:val="666666"/>
              <w:sz w:val="20"/>
              <w:szCs w:val="20"/>
            </w:rPr>
          </w:rPrChange>
        </w:rPr>
      </w:pPr>
      <w:ins w:author="MD AKIF NAWAB" w:id="26" w:date="2025-07-31T20:16:48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7" w:date="2025-07-31T20:16:48Z">
              <w:rPr>
                <w:color w:val="666666"/>
                <w:sz w:val="20"/>
                <w:szCs w:val="20"/>
              </w:rPr>
            </w:rPrChange>
          </w:rPr>
          <w:t xml:space="preserve"> where Payment_Method = 'UPI';</w:t>
        </w:r>
      </w:ins>
    </w:p>
    <w:p w:rsidR="00000000" w:rsidDel="00000000" w:rsidP="00000000" w:rsidRDefault="00000000" w:rsidRPr="00000000" w14:paraId="00000047">
      <w:pPr>
        <w:rPr>
          <w:ins w:author="MD AKIF NAWAB" w:id="26" w:date="2025-07-31T20:16:48Z"/>
          <w:color w:val="666666"/>
          <w:sz w:val="20"/>
          <w:szCs w:val="20"/>
          <w:rPrChange w:author="MD AKIF NAWAB" w:id="27" w:date="2025-07-31T20:16:48Z">
            <w:rPr>
              <w:color w:val="666666"/>
              <w:sz w:val="20"/>
              <w:szCs w:val="20"/>
            </w:rPr>
          </w:rPrChange>
        </w:rPr>
      </w:pPr>
      <w:ins w:author="MD AKIF NAWAB" w:id="26" w:date="2025-07-31T20:16:4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8">
      <w:pPr>
        <w:rPr>
          <w:ins w:author="MD AKIF NAWAB" w:id="26" w:date="2025-07-31T20:16:48Z"/>
          <w:color w:val="666666"/>
          <w:sz w:val="20"/>
          <w:szCs w:val="20"/>
          <w:rPrChange w:author="MD AKIF NAWAB" w:id="27" w:date="2025-07-31T20:16:48Z">
            <w:rPr>
              <w:color w:val="666666"/>
              <w:sz w:val="20"/>
              <w:szCs w:val="20"/>
            </w:rPr>
          </w:rPrChange>
        </w:rPr>
      </w:pPr>
      <w:ins w:author="MD AKIF NAWAB" w:id="26" w:date="2025-07-31T20:16:48Z">
        <w:r w:rsidDel="00000000" w:rsidR="00000000" w:rsidRPr="00000000">
          <w:rPr>
            <w:color w:val="666666"/>
            <w:sz w:val="20"/>
            <w:szCs w:val="20"/>
            <w:rPrChange w:author="MD AKIF NAWAB" w:id="27" w:date="2025-07-31T20:16:48Z">
              <w:rPr>
                <w:color w:val="666666"/>
                <w:sz w:val="20"/>
                <w:szCs w:val="20"/>
              </w:rPr>
            </w:rPrChange>
          </w:rPr>
          <w:drawing>
            <wp:inline distB="114300" distT="114300" distL="114300" distR="114300">
              <wp:extent cx="5731200" cy="1397000"/>
              <wp:effectExtent b="0" l="0" r="0" t="0"/>
              <wp:docPr id="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39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9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8. Find the average customer rating per vehicle type:</w:t>
      </w:r>
    </w:p>
    <w:p w:rsidR="00000000" w:rsidDel="00000000" w:rsidP="00000000" w:rsidRDefault="00000000" w:rsidRPr="00000000" w14:paraId="0000004C">
      <w:pPr>
        <w:rPr>
          <w:ins w:author="MD AKIF NAWAB" w:id="28" w:date="2025-07-31T20:17:30Z"/>
          <w:color w:val="666666"/>
          <w:sz w:val="20"/>
          <w:szCs w:val="20"/>
        </w:rPr>
      </w:pPr>
      <w:ins w:author="MD AKIF NAWAB" w:id="28" w:date="2025-07-31T20:17:3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D">
      <w:pPr>
        <w:rPr>
          <w:ins w:author="MD AKIF NAWAB" w:id="28" w:date="2025-07-31T20:17:30Z"/>
          <w:color w:val="666666"/>
          <w:sz w:val="20"/>
          <w:szCs w:val="20"/>
          <w:rPrChange w:author="MD AKIF NAWAB" w:id="29" w:date="2025-07-31T20:17:30Z">
            <w:rPr>
              <w:color w:val="666666"/>
              <w:sz w:val="20"/>
              <w:szCs w:val="20"/>
            </w:rPr>
          </w:rPrChange>
        </w:rPr>
      </w:pPr>
      <w:ins w:author="MD AKIF NAWAB" w:id="28" w:date="2025-07-31T20:17:30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9" w:date="2025-07-31T20:17:30Z">
              <w:rPr>
                <w:color w:val="666666"/>
                <w:sz w:val="20"/>
                <w:szCs w:val="20"/>
              </w:rPr>
            </w:rPrChange>
          </w:rPr>
          <w:t xml:space="preserve">create view average_customer_rating_per_vehicle_type as</w:t>
        </w:r>
      </w:ins>
    </w:p>
    <w:p w:rsidR="00000000" w:rsidDel="00000000" w:rsidP="00000000" w:rsidRDefault="00000000" w:rsidRPr="00000000" w14:paraId="0000004E">
      <w:pPr>
        <w:rPr>
          <w:ins w:author="MD AKIF NAWAB" w:id="28" w:date="2025-07-31T20:17:30Z"/>
          <w:color w:val="666666"/>
          <w:sz w:val="20"/>
          <w:szCs w:val="20"/>
          <w:rPrChange w:author="MD AKIF NAWAB" w:id="29" w:date="2025-07-31T20:17:30Z">
            <w:rPr>
              <w:color w:val="666666"/>
              <w:sz w:val="20"/>
              <w:szCs w:val="20"/>
            </w:rPr>
          </w:rPrChange>
        </w:rPr>
      </w:pPr>
      <w:ins w:author="MD AKIF NAWAB" w:id="28" w:date="2025-07-31T20:17:30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9" w:date="2025-07-31T20:17:30Z">
              <w:rPr>
                <w:color w:val="666666"/>
                <w:sz w:val="20"/>
                <w:szCs w:val="20"/>
              </w:rPr>
            </w:rPrChange>
          </w:rPr>
          <w:t xml:space="preserve">select Vehicle_Type,avg(Customer_Rating) from </w:t>
        </w:r>
      </w:ins>
    </w:p>
    <w:p w:rsidR="00000000" w:rsidDel="00000000" w:rsidP="00000000" w:rsidRDefault="00000000" w:rsidRPr="00000000" w14:paraId="0000004F">
      <w:pPr>
        <w:rPr>
          <w:ins w:author="MD AKIF NAWAB" w:id="28" w:date="2025-07-31T20:17:30Z"/>
          <w:color w:val="666666"/>
          <w:sz w:val="20"/>
          <w:szCs w:val="20"/>
          <w:rPrChange w:author="MD AKIF NAWAB" w:id="29" w:date="2025-07-31T20:17:30Z">
            <w:rPr>
              <w:color w:val="666666"/>
              <w:sz w:val="20"/>
              <w:szCs w:val="20"/>
            </w:rPr>
          </w:rPrChange>
        </w:rPr>
      </w:pPr>
      <w:ins w:author="MD AKIF NAWAB" w:id="28" w:date="2025-07-31T20:17:30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9" w:date="2025-07-31T20:17:30Z">
              <w:rPr>
                <w:color w:val="666666"/>
                <w:sz w:val="20"/>
                <w:szCs w:val="20"/>
              </w:rPr>
            </w:rPrChange>
          </w:rPr>
          <w:t xml:space="preserve">bookings</w:t>
        </w:r>
      </w:ins>
    </w:p>
    <w:p w:rsidR="00000000" w:rsidDel="00000000" w:rsidP="00000000" w:rsidRDefault="00000000" w:rsidRPr="00000000" w14:paraId="00000050">
      <w:pPr>
        <w:rPr>
          <w:ins w:author="MD AKIF NAWAB" w:id="28" w:date="2025-07-31T20:17:30Z"/>
          <w:color w:val="666666"/>
          <w:sz w:val="20"/>
          <w:szCs w:val="20"/>
          <w:rPrChange w:author="MD AKIF NAWAB" w:id="29" w:date="2025-07-31T20:17:30Z">
            <w:rPr>
              <w:color w:val="666666"/>
              <w:sz w:val="20"/>
              <w:szCs w:val="20"/>
            </w:rPr>
          </w:rPrChange>
        </w:rPr>
      </w:pPr>
      <w:ins w:author="MD AKIF NAWAB" w:id="28" w:date="2025-07-31T20:17:30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29" w:date="2025-07-31T20:17:30Z">
              <w:rPr>
                <w:color w:val="666666"/>
                <w:sz w:val="20"/>
                <w:szCs w:val="20"/>
              </w:rPr>
            </w:rPrChange>
          </w:rPr>
          <w:t xml:space="preserve">group by Vehicle_Type;</w:t>
        </w:r>
      </w:ins>
    </w:p>
    <w:p w:rsidR="00000000" w:rsidDel="00000000" w:rsidP="00000000" w:rsidRDefault="00000000" w:rsidRPr="00000000" w14:paraId="00000051">
      <w:pPr>
        <w:rPr>
          <w:ins w:author="MD AKIF NAWAB" w:id="28" w:date="2025-07-31T20:17:30Z"/>
          <w:color w:val="666666"/>
          <w:sz w:val="20"/>
          <w:szCs w:val="20"/>
          <w:rPrChange w:author="MD AKIF NAWAB" w:id="29" w:date="2025-07-31T20:17:30Z">
            <w:rPr>
              <w:color w:val="666666"/>
              <w:sz w:val="20"/>
              <w:szCs w:val="20"/>
            </w:rPr>
          </w:rPrChange>
        </w:rPr>
      </w:pPr>
      <w:ins w:author="MD AKIF NAWAB" w:id="28" w:date="2025-07-31T20:17:30Z">
        <w:r w:rsidDel="00000000" w:rsidR="00000000" w:rsidRPr="00000000">
          <w:rPr>
            <w:color w:val="666666"/>
            <w:sz w:val="20"/>
            <w:szCs w:val="20"/>
            <w:rPrChange w:author="MD AKIF NAWAB" w:id="29" w:date="2025-07-31T20:17:30Z">
              <w:rPr>
                <w:color w:val="666666"/>
                <w:sz w:val="20"/>
                <w:szCs w:val="20"/>
              </w:rPr>
            </w:rPrChange>
          </w:rPr>
          <w:drawing>
            <wp:inline distB="114300" distT="114300" distL="114300" distR="114300">
              <wp:extent cx="1804988" cy="1343025"/>
              <wp:effectExtent b="0" l="0" r="0" t="0"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4988" cy="134302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2">
      <w:pPr>
        <w:rPr>
          <w:ins w:author="MD AKIF NAWAB" w:id="28" w:date="2025-07-31T20:17:30Z"/>
          <w:color w:val="666666"/>
          <w:sz w:val="20"/>
          <w:szCs w:val="20"/>
          <w:rPrChange w:author="MD AKIF NAWAB" w:id="29" w:date="2025-07-31T20:17:30Z">
            <w:rPr>
              <w:color w:val="666666"/>
              <w:sz w:val="20"/>
              <w:szCs w:val="20"/>
            </w:rPr>
          </w:rPrChange>
        </w:rPr>
      </w:pPr>
      <w:ins w:author="MD AKIF NAWAB" w:id="28" w:date="2025-07-31T20:17:3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3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9. Calculate the total booking value of rides completed successfully:</w:t>
      </w:r>
    </w:p>
    <w:p w:rsidR="00000000" w:rsidDel="00000000" w:rsidP="00000000" w:rsidRDefault="00000000" w:rsidRPr="00000000" w14:paraId="00000056">
      <w:pPr>
        <w:rPr>
          <w:ins w:author="MD AKIF NAWAB" w:id="30" w:date="2025-07-31T20:18:30Z"/>
          <w:color w:val="666666"/>
          <w:sz w:val="20"/>
          <w:szCs w:val="20"/>
          <w:rPrChange w:author="MD AKIF NAWAB" w:id="31" w:date="2025-07-31T20:18:30Z">
            <w:rPr>
              <w:color w:val="666666"/>
              <w:sz w:val="20"/>
              <w:szCs w:val="20"/>
            </w:rPr>
          </w:rPrChange>
        </w:rPr>
      </w:pPr>
      <w:ins w:author="MD AKIF NAWAB" w:id="30" w:date="2025-07-31T20:18:30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1" w:date="2025-07-31T20:18:30Z">
              <w:rPr>
                <w:color w:val="666666"/>
                <w:sz w:val="20"/>
                <w:szCs w:val="20"/>
              </w:rPr>
            </w:rPrChange>
          </w:rPr>
          <w:t xml:space="preserve">create view booking_value_of_rides_completed_successfully as</w:t>
        </w:r>
      </w:ins>
    </w:p>
    <w:p w:rsidR="00000000" w:rsidDel="00000000" w:rsidP="00000000" w:rsidRDefault="00000000" w:rsidRPr="00000000" w14:paraId="00000057">
      <w:pPr>
        <w:rPr>
          <w:ins w:author="MD AKIF NAWAB" w:id="30" w:date="2025-07-31T20:18:30Z"/>
          <w:color w:val="666666"/>
          <w:sz w:val="20"/>
          <w:szCs w:val="20"/>
          <w:rPrChange w:author="MD AKIF NAWAB" w:id="31" w:date="2025-07-31T20:18:30Z">
            <w:rPr>
              <w:color w:val="666666"/>
              <w:sz w:val="20"/>
              <w:szCs w:val="20"/>
            </w:rPr>
          </w:rPrChange>
        </w:rPr>
      </w:pPr>
      <w:ins w:author="MD AKIF NAWAB" w:id="30" w:date="2025-07-31T20:18:30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1" w:date="2025-07-31T20:18:30Z">
              <w:rPr>
                <w:color w:val="666666"/>
                <w:sz w:val="20"/>
                <w:szCs w:val="20"/>
              </w:rPr>
            </w:rPrChange>
          </w:rPr>
          <w:t xml:space="preserve">select sum(Booking_Value),  Booking_Status from bookings</w:t>
        </w:r>
      </w:ins>
    </w:p>
    <w:p w:rsidR="00000000" w:rsidDel="00000000" w:rsidP="00000000" w:rsidRDefault="00000000" w:rsidRPr="00000000" w14:paraId="00000058">
      <w:pPr>
        <w:rPr>
          <w:ins w:author="MD AKIF NAWAB" w:id="30" w:date="2025-07-31T20:18:30Z"/>
          <w:color w:val="666666"/>
          <w:sz w:val="20"/>
          <w:szCs w:val="20"/>
          <w:rPrChange w:author="MD AKIF NAWAB" w:id="31" w:date="2025-07-31T20:18:30Z">
            <w:rPr>
              <w:color w:val="666666"/>
              <w:sz w:val="20"/>
              <w:szCs w:val="20"/>
            </w:rPr>
          </w:rPrChange>
        </w:rPr>
      </w:pPr>
      <w:ins w:author="MD AKIF NAWAB" w:id="30" w:date="2025-07-31T20:18:30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1" w:date="2025-07-31T20:18:30Z">
              <w:rPr>
                <w:color w:val="666666"/>
                <w:sz w:val="20"/>
                <w:szCs w:val="20"/>
              </w:rPr>
            </w:rPrChange>
          </w:rPr>
          <w:t xml:space="preserve">where Booking_Status = 'Success';</w:t>
        </w:r>
      </w:ins>
    </w:p>
    <w:p w:rsidR="00000000" w:rsidDel="00000000" w:rsidP="00000000" w:rsidRDefault="00000000" w:rsidRPr="00000000" w14:paraId="00000059">
      <w:pPr>
        <w:rPr>
          <w:ins w:author="MD AKIF NAWAB" w:id="30" w:date="2025-07-31T20:18:30Z"/>
          <w:color w:val="666666"/>
          <w:sz w:val="20"/>
          <w:szCs w:val="20"/>
          <w:rPrChange w:author="MD AKIF NAWAB" w:id="31" w:date="2025-07-31T20:18:30Z">
            <w:rPr>
              <w:color w:val="666666"/>
              <w:sz w:val="20"/>
              <w:szCs w:val="20"/>
            </w:rPr>
          </w:rPrChange>
        </w:rPr>
      </w:pPr>
      <w:ins w:author="MD AKIF NAWAB" w:id="30" w:date="2025-07-31T20:18:3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A">
      <w:pPr>
        <w:rPr>
          <w:ins w:author="MD AKIF NAWAB" w:id="30" w:date="2025-07-31T20:18:30Z"/>
          <w:color w:val="666666"/>
          <w:sz w:val="20"/>
          <w:szCs w:val="20"/>
          <w:rPrChange w:author="MD AKIF NAWAB" w:id="31" w:date="2025-07-31T20:18:30Z">
            <w:rPr>
              <w:color w:val="666666"/>
              <w:sz w:val="20"/>
              <w:szCs w:val="20"/>
            </w:rPr>
          </w:rPrChange>
        </w:rPr>
      </w:pPr>
      <w:ins w:author="MD AKIF NAWAB" w:id="30" w:date="2025-07-31T20:18:30Z">
        <w:r w:rsidDel="00000000" w:rsidR="00000000" w:rsidRPr="00000000">
          <w:rPr>
            <w:color w:val="666666"/>
            <w:sz w:val="20"/>
            <w:szCs w:val="20"/>
            <w:rPrChange w:author="MD AKIF NAWAB" w:id="31" w:date="2025-07-31T20:18:30Z">
              <w:rPr>
                <w:color w:val="666666"/>
                <w:sz w:val="20"/>
                <w:szCs w:val="20"/>
              </w:rPr>
            </w:rPrChange>
          </w:rPr>
          <w:drawing>
            <wp:inline distB="114300" distT="114300" distL="114300" distR="114300">
              <wp:extent cx="2147888" cy="561975"/>
              <wp:effectExtent b="0" l="0" r="0" t="0"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47888" cy="5619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B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10. List all incomplete rides along with the reason</w:t>
      </w:r>
    </w:p>
    <w:p w:rsidR="00000000" w:rsidDel="00000000" w:rsidP="00000000" w:rsidRDefault="00000000" w:rsidRPr="00000000" w14:paraId="0000005E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ns w:author="MD AKIF NAWAB" w:id="32" w:date="2025-07-31T20:19:13Z"/>
          <w:color w:val="666666"/>
          <w:sz w:val="20"/>
          <w:szCs w:val="20"/>
          <w:rPrChange w:author="MD AKIF NAWAB" w:id="33" w:date="2025-07-31T20:19:13Z">
            <w:rPr>
              <w:color w:val="666666"/>
              <w:sz w:val="20"/>
              <w:szCs w:val="20"/>
            </w:rPr>
          </w:rPrChange>
        </w:rPr>
      </w:pPr>
      <w:ins w:author="MD AKIF NAWAB" w:id="32" w:date="2025-07-31T20:19:13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3" w:date="2025-07-31T20:19:13Z">
              <w:rPr>
                <w:color w:val="666666"/>
                <w:sz w:val="20"/>
                <w:szCs w:val="20"/>
              </w:rPr>
            </w:rPrChange>
          </w:rPr>
          <w:t xml:space="preserve">create view incomplete_reason as</w:t>
        </w:r>
      </w:ins>
    </w:p>
    <w:p w:rsidR="00000000" w:rsidDel="00000000" w:rsidP="00000000" w:rsidRDefault="00000000" w:rsidRPr="00000000" w14:paraId="00000060">
      <w:pPr>
        <w:rPr>
          <w:ins w:author="MD AKIF NAWAB" w:id="32" w:date="2025-07-31T20:19:13Z"/>
          <w:color w:val="666666"/>
          <w:sz w:val="20"/>
          <w:szCs w:val="20"/>
          <w:rPrChange w:author="MD AKIF NAWAB" w:id="33" w:date="2025-07-31T20:19:13Z">
            <w:rPr>
              <w:color w:val="666666"/>
              <w:sz w:val="20"/>
              <w:szCs w:val="20"/>
            </w:rPr>
          </w:rPrChange>
        </w:rPr>
      </w:pPr>
      <w:ins w:author="MD AKIF NAWAB" w:id="32" w:date="2025-07-31T20:19:13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3" w:date="2025-07-31T20:19:13Z">
              <w:rPr>
                <w:color w:val="666666"/>
                <w:sz w:val="20"/>
                <w:szCs w:val="20"/>
              </w:rPr>
            </w:rPrChange>
          </w:rPr>
          <w:t xml:space="preserve">select Incomplete_Rides, Incomplete_Rides_Reason</w:t>
        </w:r>
      </w:ins>
    </w:p>
    <w:p w:rsidR="00000000" w:rsidDel="00000000" w:rsidP="00000000" w:rsidRDefault="00000000" w:rsidRPr="00000000" w14:paraId="00000061">
      <w:pPr>
        <w:rPr>
          <w:ins w:author="MD AKIF NAWAB" w:id="32" w:date="2025-07-31T20:19:13Z"/>
          <w:color w:val="666666"/>
          <w:sz w:val="20"/>
          <w:szCs w:val="20"/>
          <w:rPrChange w:author="MD AKIF NAWAB" w:id="33" w:date="2025-07-31T20:19:13Z">
            <w:rPr>
              <w:color w:val="666666"/>
              <w:sz w:val="20"/>
              <w:szCs w:val="20"/>
            </w:rPr>
          </w:rPrChange>
        </w:rPr>
      </w:pPr>
      <w:ins w:author="MD AKIF NAWAB" w:id="32" w:date="2025-07-31T20:19:13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3" w:date="2025-07-31T20:19:13Z">
              <w:rPr>
                <w:color w:val="666666"/>
                <w:sz w:val="20"/>
                <w:szCs w:val="20"/>
              </w:rPr>
            </w:rPrChange>
          </w:rPr>
          <w:t xml:space="preserve">from bookings</w:t>
        </w:r>
      </w:ins>
    </w:p>
    <w:p w:rsidR="00000000" w:rsidDel="00000000" w:rsidP="00000000" w:rsidRDefault="00000000" w:rsidRPr="00000000" w14:paraId="00000062">
      <w:pPr>
        <w:rPr>
          <w:ins w:author="MD AKIF NAWAB" w:id="32" w:date="2025-07-31T20:19:13Z"/>
          <w:color w:val="666666"/>
          <w:sz w:val="20"/>
          <w:szCs w:val="20"/>
          <w:rPrChange w:author="MD AKIF NAWAB" w:id="33" w:date="2025-07-31T20:19:13Z">
            <w:rPr>
              <w:color w:val="666666"/>
              <w:sz w:val="20"/>
              <w:szCs w:val="20"/>
            </w:rPr>
          </w:rPrChange>
        </w:rPr>
      </w:pPr>
      <w:ins w:author="MD AKIF NAWAB" w:id="32" w:date="2025-07-31T20:19:13Z">
        <w:r w:rsidDel="00000000" w:rsidR="00000000" w:rsidRPr="00000000">
          <w:rPr>
            <w:color w:val="666666"/>
            <w:sz w:val="20"/>
            <w:szCs w:val="20"/>
            <w:rtl w:val="0"/>
            <w:rPrChange w:author="MD AKIF NAWAB" w:id="33" w:date="2025-07-31T20:19:13Z">
              <w:rPr>
                <w:color w:val="666666"/>
                <w:sz w:val="20"/>
                <w:szCs w:val="20"/>
              </w:rPr>
            </w:rPrChange>
          </w:rPr>
          <w:t xml:space="preserve">where Incomplete_Rides = 'yes';</w:t>
        </w:r>
      </w:ins>
    </w:p>
    <w:p w:rsidR="00000000" w:rsidDel="00000000" w:rsidP="00000000" w:rsidRDefault="00000000" w:rsidRPr="00000000" w14:paraId="00000063">
      <w:pPr>
        <w:rPr>
          <w:ins w:author="MD AKIF NAWAB" w:id="32" w:date="2025-07-31T20:19:13Z"/>
          <w:color w:val="666666"/>
          <w:sz w:val="20"/>
          <w:szCs w:val="20"/>
          <w:rPrChange w:author="MD AKIF NAWAB" w:id="33" w:date="2025-07-31T20:19:13Z">
            <w:rPr>
              <w:color w:val="666666"/>
              <w:sz w:val="20"/>
              <w:szCs w:val="20"/>
            </w:rPr>
          </w:rPrChange>
        </w:rPr>
      </w:pPr>
      <w:ins w:author="MD AKIF NAWAB" w:id="32" w:date="2025-07-31T20:19:1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4">
      <w:pPr>
        <w:rPr>
          <w:ins w:author="MD AKIF NAWAB" w:id="32" w:date="2025-07-31T20:19:13Z"/>
          <w:color w:val="666666"/>
          <w:sz w:val="20"/>
          <w:szCs w:val="20"/>
          <w:rPrChange w:author="MD AKIF NAWAB" w:id="33" w:date="2025-07-31T20:19:13Z">
            <w:rPr>
              <w:color w:val="666666"/>
              <w:sz w:val="20"/>
              <w:szCs w:val="20"/>
            </w:rPr>
          </w:rPrChange>
        </w:rPr>
      </w:pPr>
      <w:ins w:author="MD AKIF NAWAB" w:id="32" w:date="2025-07-31T20:19:13Z">
        <w:r w:rsidDel="00000000" w:rsidR="00000000" w:rsidRPr="00000000">
          <w:rPr>
            <w:color w:val="666666"/>
            <w:sz w:val="20"/>
            <w:szCs w:val="20"/>
            <w:rPrChange w:author="MD AKIF NAWAB" w:id="33" w:date="2025-07-31T20:19:13Z">
              <w:rPr>
                <w:color w:val="666666"/>
                <w:sz w:val="20"/>
                <w:szCs w:val="20"/>
              </w:rPr>
            </w:rPrChange>
          </w:rPr>
          <w:drawing>
            <wp:inline distB="114300" distT="114300" distL="114300" distR="114300">
              <wp:extent cx="2157413" cy="1628775"/>
              <wp:effectExtent b="0" l="0" r="0" t="0"/>
              <wp:docPr id="5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57413" cy="16287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5">
      <w:pPr>
        <w:jc w:val="left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